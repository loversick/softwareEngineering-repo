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_x0000_s2049" o:bwmode="white" o:targetscreensize="1024,768">
      <v:fill r:id="rId3" o:title="axibkgnd" type="frame"/>
    </v:background>
  </w:background>
  <w:body>
    <w:p w14:paraId="35F9A0BA" w14:textId="77777777" w:rsidR="002F5506" w:rsidRDefault="002F5506" w:rsidP="002F5506">
      <w:pPr>
        <w:pStyle w:val="Title"/>
        <w:jc w:val="center"/>
      </w:pPr>
    </w:p>
    <w:p w14:paraId="0D1849E0" w14:textId="77777777" w:rsidR="002F5506" w:rsidRDefault="002F5506" w:rsidP="002F5506">
      <w:pPr>
        <w:pStyle w:val="Title"/>
        <w:jc w:val="center"/>
      </w:pPr>
    </w:p>
    <w:p w14:paraId="0882E56B" w14:textId="77777777" w:rsidR="002F5506" w:rsidRDefault="002F5506" w:rsidP="002F5506">
      <w:pPr>
        <w:pStyle w:val="Title"/>
        <w:jc w:val="center"/>
      </w:pPr>
    </w:p>
    <w:p w14:paraId="0700D91E" w14:textId="7C4F282A" w:rsidR="006D72E1" w:rsidRPr="00C42831" w:rsidRDefault="00156267" w:rsidP="002F5506">
      <w:pPr>
        <w:pStyle w:val="Title"/>
        <w:jc w:val="center"/>
        <w:rPr>
          <w:b/>
          <w:bCs/>
          <w:color w:val="339966"/>
        </w:rPr>
      </w:pPr>
      <w:r>
        <w:rPr>
          <w:b/>
          <w:bCs/>
          <w:color w:val="339966"/>
        </w:rPr>
        <w:t>TimelineXpress</w:t>
      </w:r>
      <w:r w:rsidR="000C348E" w:rsidRPr="00C42831">
        <w:rPr>
          <w:b/>
          <w:bCs/>
          <w:color w:val="339966"/>
        </w:rPr>
        <w:t xml:space="preserve"> Project Plan </w:t>
      </w:r>
    </w:p>
    <w:p w14:paraId="2A494B18" w14:textId="58D29263" w:rsidR="002F5506" w:rsidRDefault="002F5506" w:rsidP="002F5506">
      <w:pPr>
        <w:jc w:val="center"/>
      </w:pPr>
    </w:p>
    <w:p w14:paraId="675A2935" w14:textId="77777777" w:rsidR="002F5506" w:rsidRDefault="002F5506" w:rsidP="002F5506">
      <w:pPr>
        <w:jc w:val="center"/>
      </w:pPr>
    </w:p>
    <w:p w14:paraId="56170BA5" w14:textId="77777777" w:rsidR="002F5506" w:rsidRDefault="002F5506" w:rsidP="002F5506">
      <w:pPr>
        <w:jc w:val="center"/>
      </w:pPr>
    </w:p>
    <w:p w14:paraId="601E232F" w14:textId="77777777" w:rsidR="002F5506" w:rsidRDefault="002F5506" w:rsidP="002F5506">
      <w:pPr>
        <w:jc w:val="center"/>
      </w:pPr>
    </w:p>
    <w:p w14:paraId="3AB9668F" w14:textId="77777777" w:rsidR="002F5506" w:rsidRDefault="002F5506" w:rsidP="002F5506">
      <w:pPr>
        <w:jc w:val="center"/>
      </w:pPr>
    </w:p>
    <w:p w14:paraId="2198089C" w14:textId="77777777" w:rsidR="002F5506" w:rsidRDefault="002F5506" w:rsidP="002F5506">
      <w:pPr>
        <w:jc w:val="center"/>
      </w:pPr>
    </w:p>
    <w:p w14:paraId="3EC940B6" w14:textId="06B7E612" w:rsidR="002F5506" w:rsidRPr="00B767E9" w:rsidRDefault="00156267" w:rsidP="00156267">
      <w:pPr>
        <w:ind w:left="2880"/>
        <w:rPr>
          <w:b/>
          <w:bCs/>
          <w:sz w:val="32"/>
          <w:szCs w:val="32"/>
        </w:rPr>
      </w:pPr>
      <w:r w:rsidRPr="00B767E9">
        <w:rPr>
          <w:b/>
          <w:bCs/>
          <w:sz w:val="32"/>
          <w:szCs w:val="32"/>
        </w:rPr>
        <w:t>Alpha Team:</w:t>
      </w:r>
    </w:p>
    <w:p w14:paraId="64822C40" w14:textId="59C3B1FD" w:rsidR="00156267" w:rsidRDefault="00156267" w:rsidP="00156267">
      <w:pPr>
        <w:ind w:left="2880"/>
      </w:pPr>
      <w:r>
        <w:t>Alexandra Lawler</w:t>
      </w:r>
    </w:p>
    <w:p w14:paraId="4828FFDE" w14:textId="6A9591C9" w:rsidR="00156267" w:rsidRDefault="00156267" w:rsidP="00156267">
      <w:pPr>
        <w:ind w:left="2880"/>
      </w:pPr>
      <w:r>
        <w:t>Dana Tryon</w:t>
      </w:r>
    </w:p>
    <w:p w14:paraId="2A8D9B9D" w14:textId="5F053B5A" w:rsidR="00156267" w:rsidRDefault="00156267" w:rsidP="00156267">
      <w:pPr>
        <w:ind w:left="2880"/>
      </w:pPr>
      <w:proofErr w:type="spellStart"/>
      <w:r>
        <w:t>Gitti</w:t>
      </w:r>
      <w:proofErr w:type="spellEnd"/>
      <w:r>
        <w:t xml:space="preserve"> </w:t>
      </w:r>
      <w:proofErr w:type="spellStart"/>
      <w:r>
        <w:t>Esmailzada</w:t>
      </w:r>
      <w:proofErr w:type="spellEnd"/>
    </w:p>
    <w:p w14:paraId="5AE15644" w14:textId="5418E2DA" w:rsidR="00156267" w:rsidRDefault="00156267" w:rsidP="00156267">
      <w:pPr>
        <w:ind w:left="2880"/>
      </w:pPr>
      <w:r>
        <w:t>Walter Ulicki</w:t>
      </w:r>
    </w:p>
    <w:p w14:paraId="0CC79582" w14:textId="5FBF558C" w:rsidR="002F5506" w:rsidRDefault="002F5506" w:rsidP="002F5506">
      <w:pPr>
        <w:jc w:val="center"/>
      </w:pPr>
    </w:p>
    <w:p w14:paraId="3CC42352" w14:textId="77777777" w:rsidR="00156267" w:rsidRPr="00B767E9" w:rsidRDefault="002F5506" w:rsidP="00156267">
      <w:pPr>
        <w:ind w:left="2880"/>
        <w:rPr>
          <w:b/>
          <w:bCs/>
          <w:sz w:val="32"/>
          <w:szCs w:val="32"/>
        </w:rPr>
      </w:pPr>
      <w:r w:rsidRPr="00B767E9">
        <w:rPr>
          <w:b/>
          <w:bCs/>
          <w:sz w:val="32"/>
          <w:szCs w:val="32"/>
        </w:rPr>
        <w:t>Date:</w:t>
      </w:r>
    </w:p>
    <w:p w14:paraId="4A41B3FA" w14:textId="16356EAB" w:rsidR="002F5506" w:rsidRDefault="00156267" w:rsidP="00156267">
      <w:pPr>
        <w:ind w:left="2880"/>
      </w:pPr>
      <w:r>
        <w:t xml:space="preserve">February </w:t>
      </w:r>
      <w:r w:rsidR="00040B43">
        <w:t>9</w:t>
      </w:r>
      <w:r>
        <w:t>, 2025</w:t>
      </w:r>
    </w:p>
    <w:p w14:paraId="55E6EFA2" w14:textId="77777777" w:rsidR="002F5506" w:rsidRPr="002F5506" w:rsidRDefault="002F5506" w:rsidP="002F5506">
      <w:pPr>
        <w:jc w:val="center"/>
      </w:pPr>
    </w:p>
    <w:p w14:paraId="5DFB1AEC" w14:textId="013F2605" w:rsidR="002F5506" w:rsidRDefault="002F5506">
      <w:r>
        <w:br w:type="page"/>
      </w:r>
    </w:p>
    <w:sdt>
      <w:sdtPr>
        <w:rPr>
          <w:rFonts w:ascii="Trebuchet MS" w:eastAsia="Times New Roman" w:hAnsi="Trebuchet MS" w:cs="Times New Roman"/>
          <w:b/>
          <w:bCs/>
          <w:color w:val="339966"/>
          <w:sz w:val="36"/>
          <w:szCs w:val="36"/>
        </w:rPr>
        <w:id w:val="1267277184"/>
        <w:docPartObj>
          <w:docPartGallery w:val="Table of Contents"/>
          <w:docPartUnique/>
        </w:docPartObj>
      </w:sdtPr>
      <w:sdtEndPr>
        <w:rPr>
          <w:noProof/>
          <w:color w:val="000000"/>
          <w:sz w:val="24"/>
          <w:szCs w:val="24"/>
        </w:rPr>
      </w:sdtEndPr>
      <w:sdtContent>
        <w:p w14:paraId="7A6F8778" w14:textId="033880F3" w:rsidR="002F5506" w:rsidRPr="00C42831" w:rsidRDefault="002F5506">
          <w:pPr>
            <w:pStyle w:val="TOCHeading"/>
            <w:rPr>
              <w:b/>
              <w:bCs/>
              <w:color w:val="339966"/>
              <w:sz w:val="36"/>
              <w:szCs w:val="36"/>
            </w:rPr>
          </w:pPr>
          <w:r w:rsidRPr="00C42831">
            <w:rPr>
              <w:b/>
              <w:bCs/>
              <w:color w:val="339966"/>
              <w:sz w:val="36"/>
              <w:szCs w:val="36"/>
            </w:rPr>
            <w:t>Table of Contents</w:t>
          </w:r>
        </w:p>
        <w:p w14:paraId="7F068DB6" w14:textId="1599E23D" w:rsidR="00751A98" w:rsidRDefault="002F5506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85941" w:history="1">
            <w:r w:rsidR="00751A98" w:rsidRPr="00E46622">
              <w:rPr>
                <w:rStyle w:val="Hyperlink"/>
                <w:noProof/>
              </w:rPr>
              <w:t>Introduction</w:t>
            </w:r>
            <w:r w:rsidR="00751A98">
              <w:rPr>
                <w:noProof/>
                <w:webHidden/>
              </w:rPr>
              <w:tab/>
            </w:r>
            <w:r w:rsidR="00751A98">
              <w:rPr>
                <w:noProof/>
                <w:webHidden/>
              </w:rPr>
              <w:fldChar w:fldCharType="begin"/>
            </w:r>
            <w:r w:rsidR="00751A98">
              <w:rPr>
                <w:noProof/>
                <w:webHidden/>
              </w:rPr>
              <w:instrText xml:space="preserve"> PAGEREF _Toc189985941 \h </w:instrText>
            </w:r>
            <w:r w:rsidR="00751A98">
              <w:rPr>
                <w:noProof/>
                <w:webHidden/>
              </w:rPr>
            </w:r>
            <w:r w:rsidR="00751A98">
              <w:rPr>
                <w:noProof/>
                <w:webHidden/>
              </w:rPr>
              <w:fldChar w:fldCharType="separate"/>
            </w:r>
            <w:r w:rsidR="00751A98">
              <w:rPr>
                <w:noProof/>
                <w:webHidden/>
              </w:rPr>
              <w:t>3</w:t>
            </w:r>
            <w:r w:rsidR="00751A98">
              <w:rPr>
                <w:noProof/>
                <w:webHidden/>
              </w:rPr>
              <w:fldChar w:fldCharType="end"/>
            </w:r>
          </w:hyperlink>
        </w:p>
        <w:p w14:paraId="39777B33" w14:textId="778E4919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2" w:history="1">
            <w:r w:rsidRPr="00E46622">
              <w:rPr>
                <w:rStyle w:val="Hyperlink"/>
                <w:b/>
                <w:noProof/>
              </w:rPr>
              <w:t>Scope and 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2593" w14:textId="4FA41763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3" w:history="1">
            <w:r w:rsidRPr="00E46622">
              <w:rPr>
                <w:rStyle w:val="Hyperlink"/>
                <w:noProof/>
              </w:rPr>
              <w:t>System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44E46" w14:textId="1112BA95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4" w:history="1">
            <w:r w:rsidRPr="00E46622">
              <w:rPr>
                <w:rStyle w:val="Hyperlink"/>
                <w:b/>
                <w:noProof/>
              </w:rPr>
              <w:t>Problem/Opportunity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8D0C" w14:textId="5981156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5" w:history="1">
            <w:r w:rsidRPr="00E46622">
              <w:rPr>
                <w:rStyle w:val="Hyperlink"/>
                <w:b/>
                <w:noProof/>
              </w:rPr>
              <w:t>Anticipated Business/Personal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F958" w14:textId="10345180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6" w:history="1">
            <w:r w:rsidRPr="00E46622">
              <w:rPr>
                <w:rStyle w:val="Hyperlink"/>
                <w:b/>
                <w:noProof/>
              </w:rPr>
              <w:t>System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0AC11" w14:textId="2465ECCE" w:rsidR="00751A98" w:rsidRDefault="00751A98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7" w:history="1">
            <w:r w:rsidRPr="00E46622">
              <w:rPr>
                <w:rStyle w:val="Hyperlink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CED5" w14:textId="403A92C9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8" w:history="1">
            <w:r w:rsidRPr="00E46622">
              <w:rPr>
                <w:rStyle w:val="Hyperlink"/>
                <w:b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A63C" w14:textId="18440EE8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49" w:history="1">
            <w:r w:rsidRPr="00E46622">
              <w:rPr>
                <w:rStyle w:val="Hyperlink"/>
                <w:b/>
                <w:bCs/>
                <w:noProof/>
              </w:rPr>
              <w:t>Staff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1227" w14:textId="40D1F3A1" w:rsidR="00751A98" w:rsidRDefault="00751A9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89985950" w:history="1">
            <w:r w:rsidRPr="00E46622">
              <w:rPr>
                <w:rStyle w:val="Hyperlink"/>
                <w:b/>
                <w:noProof/>
              </w:rPr>
              <w:t>Tracking and control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F74A" w14:textId="382F5183" w:rsidR="002F5506" w:rsidRDefault="002F5506">
          <w:r>
            <w:rPr>
              <w:b/>
              <w:bCs/>
              <w:noProof/>
            </w:rPr>
            <w:fldChar w:fldCharType="end"/>
          </w:r>
        </w:p>
      </w:sdtContent>
    </w:sdt>
    <w:p w14:paraId="5237A979" w14:textId="77777777" w:rsidR="00182A91" w:rsidRDefault="00182A91"/>
    <w:tbl>
      <w:tblPr>
        <w:tblStyle w:val="TableThem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823C3" w14:paraId="012F182D" w14:textId="77777777" w:rsidTr="00B767E9">
        <w:tc>
          <w:tcPr>
            <w:tcW w:w="2876" w:type="dxa"/>
          </w:tcPr>
          <w:p w14:paraId="6929E90E" w14:textId="7C312E8F" w:rsidR="008823C3" w:rsidRDefault="00B80D43">
            <w:r>
              <w:t>Revision</w:t>
            </w:r>
          </w:p>
        </w:tc>
        <w:tc>
          <w:tcPr>
            <w:tcW w:w="2877" w:type="dxa"/>
          </w:tcPr>
          <w:p w14:paraId="07DEB3E1" w14:textId="1A433AA8" w:rsidR="008823C3" w:rsidRDefault="008823C3">
            <w:r>
              <w:t>Date</w:t>
            </w:r>
          </w:p>
        </w:tc>
        <w:tc>
          <w:tcPr>
            <w:tcW w:w="2877" w:type="dxa"/>
          </w:tcPr>
          <w:p w14:paraId="05A76089" w14:textId="6E87554F" w:rsidR="008823C3" w:rsidRDefault="00B80D43">
            <w:r>
              <w:t>Reason</w:t>
            </w:r>
          </w:p>
        </w:tc>
      </w:tr>
      <w:tr w:rsidR="008823C3" w14:paraId="6D16A443" w14:textId="77777777" w:rsidTr="00B767E9">
        <w:tc>
          <w:tcPr>
            <w:tcW w:w="2876" w:type="dxa"/>
          </w:tcPr>
          <w:p w14:paraId="06BF36DD" w14:textId="3D8E86DE" w:rsidR="008823C3" w:rsidRDefault="00B80D43">
            <w:r>
              <w:t>1</w:t>
            </w:r>
          </w:p>
        </w:tc>
        <w:tc>
          <w:tcPr>
            <w:tcW w:w="2877" w:type="dxa"/>
          </w:tcPr>
          <w:p w14:paraId="70A87ED2" w14:textId="3B77C4C4" w:rsidR="008823C3" w:rsidRDefault="00B80D43">
            <w:r>
              <w:t>2/17/2025</w:t>
            </w:r>
          </w:p>
        </w:tc>
        <w:tc>
          <w:tcPr>
            <w:tcW w:w="2877" w:type="dxa"/>
          </w:tcPr>
          <w:p w14:paraId="0B162F06" w14:textId="6C8FFA47" w:rsidR="008823C3" w:rsidRDefault="00B80D43">
            <w:r>
              <w:t>Document Review</w:t>
            </w:r>
          </w:p>
        </w:tc>
      </w:tr>
    </w:tbl>
    <w:p w14:paraId="4DF023B5" w14:textId="07376B7F" w:rsidR="00182A91" w:rsidRDefault="00182A91"/>
    <w:p w14:paraId="64774172" w14:textId="1096BDEF" w:rsidR="00182A91" w:rsidRPr="00182A91" w:rsidRDefault="002F5506">
      <w:r>
        <w:br w:type="page"/>
      </w:r>
    </w:p>
    <w:p w14:paraId="333D02DB" w14:textId="0C51342E" w:rsidR="000C348E" w:rsidRPr="00D444DF" w:rsidRDefault="000C348E" w:rsidP="002F5506">
      <w:pPr>
        <w:pStyle w:val="Heading1"/>
      </w:pPr>
      <w:bookmarkStart w:id="0" w:name="_Toc189985941"/>
      <w:r w:rsidRPr="00D444DF">
        <w:lastRenderedPageBreak/>
        <w:t>Introduction</w:t>
      </w:r>
      <w:bookmarkEnd w:id="0"/>
    </w:p>
    <w:p w14:paraId="6F67082A" w14:textId="26606F8F" w:rsidR="002F5506" w:rsidRPr="002F5506" w:rsidRDefault="000C348E" w:rsidP="002F5506">
      <w:pPr>
        <w:pStyle w:val="Heading2"/>
        <w:rPr>
          <w:b/>
          <w:color w:val="339966"/>
        </w:rPr>
      </w:pPr>
      <w:bookmarkStart w:id="1" w:name="_Toc189985942"/>
      <w:r w:rsidRPr="002F5506">
        <w:rPr>
          <w:b/>
          <w:color w:val="339966"/>
        </w:rPr>
        <w:t xml:space="preserve">Scope and </w:t>
      </w:r>
      <w:r w:rsidRPr="00C42831">
        <w:rPr>
          <w:b/>
          <w:color w:val="339966"/>
        </w:rPr>
        <w:t>purpose</w:t>
      </w:r>
      <w:r w:rsidRPr="002F5506">
        <w:rPr>
          <w:b/>
          <w:color w:val="339966"/>
        </w:rPr>
        <w:t xml:space="preserve"> of document</w:t>
      </w:r>
      <w:bookmarkEnd w:id="1"/>
    </w:p>
    <w:p w14:paraId="7087C485" w14:textId="6EC89664" w:rsidR="002C6169" w:rsidRDefault="002C6169" w:rsidP="002F5506">
      <w:r>
        <w:t>This document provides the project plan for developing a software application called TimelineXpress.  Details of the development include the scope, approximate schedule requirements, organization of the development team, and provisions for project tracking and control.</w:t>
      </w:r>
    </w:p>
    <w:p w14:paraId="16ECD0CC" w14:textId="77777777" w:rsidR="002C6169" w:rsidRDefault="002C6169" w:rsidP="002F5506"/>
    <w:p w14:paraId="6AAA17E5" w14:textId="4187F6B3" w:rsidR="002C6169" w:rsidRDefault="002C6169" w:rsidP="002F5506">
      <w:r>
        <w:t xml:space="preserve">TimelineXpress is a new software application that </w:t>
      </w:r>
      <w:r w:rsidR="00F27D05">
        <w:t xml:space="preserve">allows the user to produce timelines for use in project planning or historical studies.  </w:t>
      </w:r>
      <w:r w:rsidR="00F27D05" w:rsidRPr="00F27D05">
        <w:t>Milestone events and time duration events are stored in an appropriately designed database.</w:t>
      </w:r>
    </w:p>
    <w:p w14:paraId="4A3C5376" w14:textId="77777777" w:rsidR="00D57040" w:rsidRPr="002C6169" w:rsidRDefault="00D57040" w:rsidP="002F5506"/>
    <w:p w14:paraId="02DDC99B" w14:textId="77777777" w:rsidR="000C348E" w:rsidRPr="00D444DF" w:rsidRDefault="00507AEE" w:rsidP="002F5506">
      <w:pPr>
        <w:pStyle w:val="Heading1"/>
      </w:pPr>
      <w:bookmarkStart w:id="2" w:name="_Toc189985943"/>
      <w:r w:rsidRPr="00D444DF">
        <w:t>System Scope</w:t>
      </w:r>
      <w:bookmarkEnd w:id="2"/>
    </w:p>
    <w:p w14:paraId="2A851B93" w14:textId="5CA49551" w:rsidR="002F5506" w:rsidRDefault="00507AEE" w:rsidP="002F5506">
      <w:pPr>
        <w:pStyle w:val="Heading2"/>
      </w:pPr>
      <w:bookmarkStart w:id="3" w:name="_Toc189985944"/>
      <w:r w:rsidRPr="003D66DA">
        <w:rPr>
          <w:b/>
          <w:color w:val="339966"/>
        </w:rPr>
        <w:t>Problem</w:t>
      </w:r>
      <w:r w:rsidR="0035559E" w:rsidRPr="003D66DA">
        <w:rPr>
          <w:b/>
          <w:color w:val="339966"/>
        </w:rPr>
        <w:t>/Opportunity</w:t>
      </w:r>
      <w:r w:rsidRPr="003D66DA">
        <w:rPr>
          <w:b/>
          <w:color w:val="339966"/>
        </w:rPr>
        <w:t xml:space="preserve"> Description</w:t>
      </w:r>
      <w:bookmarkEnd w:id="3"/>
    </w:p>
    <w:p w14:paraId="325BA30F" w14:textId="04224445" w:rsidR="00E77E17" w:rsidRDefault="008C19EF" w:rsidP="002F5506">
      <w:r w:rsidRPr="008C19EF">
        <w:t>Most timeline applications are complex, with a steep learning curve.</w:t>
      </w:r>
      <w:r>
        <w:t xml:space="preserve">  </w:t>
      </w:r>
      <w:r w:rsidR="005D162F">
        <w:t xml:space="preserve">TimelineXpress aims to provide an </w:t>
      </w:r>
      <w:r w:rsidR="00F27D05">
        <w:t>easy-to-use</w:t>
      </w:r>
      <w:r w:rsidR="005D162F">
        <w:t xml:space="preserve"> </w:t>
      </w:r>
      <w:r w:rsidR="00E77E17">
        <w:t xml:space="preserve">browser </w:t>
      </w:r>
      <w:r w:rsidR="005D162F">
        <w:t xml:space="preserve">application </w:t>
      </w:r>
      <w:r w:rsidR="00053D86">
        <w:t>for</w:t>
      </w:r>
      <w:r w:rsidR="005D162F">
        <w:t xml:space="preserve"> produc</w:t>
      </w:r>
      <w:r w:rsidR="00053D86">
        <w:t>ing</w:t>
      </w:r>
      <w:r w:rsidR="005D162F">
        <w:t xml:space="preserve"> timelines</w:t>
      </w:r>
      <w:r w:rsidR="00520140">
        <w:t xml:space="preserve">.  </w:t>
      </w:r>
      <w:r w:rsidR="005D162F">
        <w:t xml:space="preserve"> </w:t>
      </w:r>
      <w:bookmarkStart w:id="4" w:name="_Hlk189724458"/>
      <w:r w:rsidR="005D162F">
        <w:t>Milestone</w:t>
      </w:r>
      <w:r w:rsidR="00053D86">
        <w:t>s</w:t>
      </w:r>
      <w:r w:rsidR="005D162F">
        <w:t xml:space="preserve"> and time duration events </w:t>
      </w:r>
      <w:r w:rsidR="00520140">
        <w:t xml:space="preserve">can </w:t>
      </w:r>
      <w:r w:rsidR="005D78A2">
        <w:t xml:space="preserve">easily </w:t>
      </w:r>
      <w:r w:rsidR="00520140">
        <w:t xml:space="preserve">be displayed.  </w:t>
      </w:r>
      <w:r>
        <w:t xml:space="preserve">Applications include </w:t>
      </w:r>
      <w:r w:rsidR="00520140">
        <w:t>timelines for</w:t>
      </w:r>
      <w:bookmarkEnd w:id="4"/>
      <w:r w:rsidR="00520140">
        <w:t xml:space="preserve"> managing small projects, historical studies, class projects, </w:t>
      </w:r>
      <w:r>
        <w:t xml:space="preserve">building timelines for </w:t>
      </w:r>
      <w:r w:rsidR="005D78A2">
        <w:t xml:space="preserve">story </w:t>
      </w:r>
      <w:r w:rsidR="00520140">
        <w:t>writing, etc.</w:t>
      </w:r>
    </w:p>
    <w:p w14:paraId="2BD617AF" w14:textId="77777777" w:rsidR="00520140" w:rsidRDefault="00520140" w:rsidP="002F5506"/>
    <w:p w14:paraId="68A3DC23" w14:textId="23CEDE27" w:rsidR="00520140" w:rsidRDefault="007452AF" w:rsidP="002F5506">
      <w:r>
        <w:t xml:space="preserve">TimelineXpress will </w:t>
      </w:r>
      <w:r w:rsidR="008C19EF">
        <w:t xml:space="preserve">also </w:t>
      </w:r>
      <w:r>
        <w:t xml:space="preserve">include a database capability </w:t>
      </w:r>
      <w:r w:rsidR="008C19EF">
        <w:t>which will allow detailed information to be stored about the</w:t>
      </w:r>
      <w:r>
        <w:t xml:space="preserve"> events </w:t>
      </w:r>
      <w:r w:rsidR="008C19EF">
        <w:t>captured on a timeline</w:t>
      </w:r>
      <w:r>
        <w:t>.</w:t>
      </w:r>
      <w:r w:rsidR="008C19EF">
        <w:t xml:space="preserve">  This is especially useful for historical studies, or </w:t>
      </w:r>
      <w:r w:rsidR="005D78A2">
        <w:t>story</w:t>
      </w:r>
      <w:r w:rsidR="008C19EF">
        <w:t xml:space="preserve"> writing, where more complex details are often needed than can be displayed on the timeline itself.</w:t>
      </w:r>
    </w:p>
    <w:p w14:paraId="127C1AF3" w14:textId="77777777" w:rsidR="00AF13B2" w:rsidRPr="005D162F" w:rsidRDefault="00AF13B2" w:rsidP="002F5506"/>
    <w:p w14:paraId="1F3591DF" w14:textId="65940BD3" w:rsidR="002F5506" w:rsidRDefault="00507AEE" w:rsidP="002F5506">
      <w:pPr>
        <w:pStyle w:val="Heading2"/>
      </w:pPr>
      <w:bookmarkStart w:id="5" w:name="_Toc189985945"/>
      <w:r w:rsidRPr="003D66DA">
        <w:rPr>
          <w:b/>
          <w:color w:val="339966"/>
        </w:rPr>
        <w:t>Anticipated Business/Personal Benefits</w:t>
      </w:r>
      <w:bookmarkEnd w:id="5"/>
    </w:p>
    <w:p w14:paraId="30DC0AE2" w14:textId="3C388FEC" w:rsidR="00F27D05" w:rsidRDefault="00053D86" w:rsidP="002F5506">
      <w:r>
        <w:t xml:space="preserve">Our </w:t>
      </w:r>
      <w:r w:rsidR="00292DCE">
        <w:t>company</w:t>
      </w:r>
      <w:r>
        <w:t xml:space="preserve"> hopes to establish itself in the marketplace as a supplier of novel and useful </w:t>
      </w:r>
      <w:r w:rsidR="003B20D8">
        <w:t xml:space="preserve">small-scale </w:t>
      </w:r>
      <w:r>
        <w:t xml:space="preserve">software </w:t>
      </w:r>
      <w:r w:rsidR="003B20D8">
        <w:t>applications</w:t>
      </w:r>
      <w:r>
        <w:t xml:space="preserve">.  The goal is to create an application </w:t>
      </w:r>
      <w:r w:rsidR="00B455FA">
        <w:t xml:space="preserve">for which </w:t>
      </w:r>
      <w:r>
        <w:t>users will be willing to pay a small fee.</w:t>
      </w:r>
    </w:p>
    <w:p w14:paraId="1B817EF0" w14:textId="77777777" w:rsidR="003B20D8" w:rsidRDefault="003B20D8" w:rsidP="002F5506"/>
    <w:p w14:paraId="7A95960C" w14:textId="4C4E6C92" w:rsidR="00F4746F" w:rsidRDefault="00650C8F" w:rsidP="002F5506">
      <w:r>
        <w:t>B</w:t>
      </w:r>
      <w:r w:rsidR="003B20D8">
        <w:t>enefit</w:t>
      </w:r>
      <w:r>
        <w:t>s</w:t>
      </w:r>
      <w:r w:rsidR="003B20D8">
        <w:t xml:space="preserve"> from this application</w:t>
      </w:r>
      <w:r w:rsidR="00F4746F">
        <w:t>:</w:t>
      </w:r>
    </w:p>
    <w:p w14:paraId="5B4C5CA6" w14:textId="5C421F05" w:rsidR="00F4746F" w:rsidRP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>s</w:t>
      </w:r>
      <w:r w:rsidRPr="00F4746F">
        <w:t xml:space="preserve"> users to plot a timeline of world events, individuals, and milestones</w:t>
      </w:r>
    </w:p>
    <w:p w14:paraId="1B8B2EB0" w14:textId="6FACE2F2" w:rsidR="00F4746F" w:rsidRPr="00F4746F" w:rsidRDefault="00F4746F" w:rsidP="00F4746F">
      <w:pPr>
        <w:numPr>
          <w:ilvl w:val="0"/>
          <w:numId w:val="5"/>
        </w:numPr>
      </w:pPr>
      <w:r w:rsidRPr="00F4746F">
        <w:t>Help</w:t>
      </w:r>
      <w:r w:rsidR="00650C8F">
        <w:t>s</w:t>
      </w:r>
      <w:r w:rsidRPr="00F4746F">
        <w:t xml:space="preserve"> students and teachers visualize history in a more interactive way</w:t>
      </w:r>
    </w:p>
    <w:p w14:paraId="458ADC5F" w14:textId="4D1B47B9" w:rsidR="00F4746F" w:rsidRPr="00F4746F" w:rsidRDefault="00650C8F" w:rsidP="00F4746F">
      <w:pPr>
        <w:numPr>
          <w:ilvl w:val="0"/>
          <w:numId w:val="5"/>
        </w:numPr>
      </w:pPr>
      <w:r>
        <w:t>Provides an e</w:t>
      </w:r>
      <w:r w:rsidR="00F4746F" w:rsidRPr="00F4746F">
        <w:t>asy and friendly user interface</w:t>
      </w:r>
    </w:p>
    <w:p w14:paraId="7B34F875" w14:textId="25A1C1F7" w:rsidR="00F4746F" w:rsidRDefault="00F4746F" w:rsidP="00F4746F">
      <w:pPr>
        <w:numPr>
          <w:ilvl w:val="0"/>
          <w:numId w:val="5"/>
        </w:numPr>
      </w:pPr>
      <w:r w:rsidRPr="00F4746F">
        <w:t>Allow</w:t>
      </w:r>
      <w:r w:rsidR="00650C8F">
        <w:t xml:space="preserve">s </w:t>
      </w:r>
      <w:r w:rsidRPr="00F4746F">
        <w:t>comparison between two different timelines</w:t>
      </w:r>
    </w:p>
    <w:p w14:paraId="6DAF6728" w14:textId="5E17D859" w:rsidR="00650C8F" w:rsidRPr="00F4746F" w:rsidRDefault="00650C8F" w:rsidP="00F4746F">
      <w:pPr>
        <w:numPr>
          <w:ilvl w:val="0"/>
          <w:numId w:val="5"/>
        </w:numPr>
      </w:pPr>
      <w:r>
        <w:t>E</w:t>
      </w:r>
      <w:r w:rsidRPr="00F4746F">
        <w:t>asily correlate</w:t>
      </w:r>
      <w:r>
        <w:t>s</w:t>
      </w:r>
      <w:r w:rsidRPr="00F4746F">
        <w:t xml:space="preserve"> one type of event with another</w:t>
      </w:r>
    </w:p>
    <w:p w14:paraId="3A2C9970" w14:textId="7177DE24" w:rsidR="00F4746F" w:rsidRPr="00F4746F" w:rsidRDefault="005D78A2" w:rsidP="00F4746F">
      <w:pPr>
        <w:numPr>
          <w:ilvl w:val="0"/>
          <w:numId w:val="5"/>
        </w:numPr>
      </w:pPr>
      <w:proofErr w:type="gramStart"/>
      <w:r>
        <w:t>C</w:t>
      </w:r>
      <w:r w:rsidR="00F4746F" w:rsidRPr="00F4746F">
        <w:t>an</w:t>
      </w:r>
      <w:proofErr w:type="gramEnd"/>
      <w:r w:rsidR="00F4746F" w:rsidRPr="00F4746F">
        <w:t xml:space="preserve"> also be used for project management, research, educatio</w:t>
      </w:r>
      <w:r w:rsidR="00F4746F">
        <w:t>n</w:t>
      </w:r>
      <w:r w:rsidR="00F4746F" w:rsidRPr="00F4746F">
        <w:t>.</w:t>
      </w:r>
    </w:p>
    <w:p w14:paraId="3FC0A31B" w14:textId="77777777" w:rsidR="00F4746F" w:rsidRPr="00F27D05" w:rsidRDefault="00F4746F" w:rsidP="002F5506"/>
    <w:p w14:paraId="294A6C27" w14:textId="3101327F" w:rsidR="002F5506" w:rsidRDefault="00507AEE" w:rsidP="002F5506">
      <w:pPr>
        <w:pStyle w:val="Heading2"/>
      </w:pPr>
      <w:bookmarkStart w:id="6" w:name="_Toc189985946"/>
      <w:r w:rsidRPr="003D66DA">
        <w:rPr>
          <w:b/>
          <w:color w:val="339966"/>
        </w:rPr>
        <w:lastRenderedPageBreak/>
        <w:t>System Capabilities</w:t>
      </w:r>
      <w:bookmarkEnd w:id="6"/>
    </w:p>
    <w:p w14:paraId="27E53B64" w14:textId="5947AC57" w:rsidR="00F4746F" w:rsidRDefault="00F4746F" w:rsidP="002F5506">
      <w:r>
        <w:t>Major functions of the applications will be:</w:t>
      </w:r>
    </w:p>
    <w:p w14:paraId="33B9542B" w14:textId="77777777" w:rsidR="00F4746F" w:rsidRPr="00F4746F" w:rsidRDefault="00F4746F" w:rsidP="00F4746F">
      <w:pPr>
        <w:numPr>
          <w:ilvl w:val="0"/>
          <w:numId w:val="5"/>
        </w:numPr>
      </w:pPr>
      <w:r>
        <w:t>A</w:t>
      </w:r>
      <w:r w:rsidRPr="00F4746F">
        <w:t xml:space="preserve"> user-friendly graphical interface connected to a database program to store information content.</w:t>
      </w:r>
    </w:p>
    <w:p w14:paraId="67DED3E1" w14:textId="4B98390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add, edit, and subtract from the contents of the database.</w:t>
      </w:r>
    </w:p>
    <w:p w14:paraId="6A734BE8" w14:textId="0F29045B" w:rsidR="00F4746F" w:rsidRPr="00F4746F" w:rsidRDefault="00D221A6" w:rsidP="00F4746F">
      <w:pPr>
        <w:numPr>
          <w:ilvl w:val="0"/>
          <w:numId w:val="5"/>
        </w:numPr>
      </w:pPr>
      <w:r>
        <w:t>C</w:t>
      </w:r>
      <w:r w:rsidR="00F4746F" w:rsidRPr="00F4746F">
        <w:t>ontrols to prevent duplicate or conflicting information.</w:t>
      </w:r>
    </w:p>
    <w:p w14:paraId="6433F612" w14:textId="77777777" w:rsidR="00F4746F" w:rsidRPr="00F4746F" w:rsidRDefault="00F4746F" w:rsidP="00F4746F">
      <w:pPr>
        <w:numPr>
          <w:ilvl w:val="0"/>
          <w:numId w:val="5"/>
        </w:numPr>
      </w:pPr>
      <w:r w:rsidRPr="00F4746F">
        <w:t>The ability for a user to display timelines of historical events and world history events on two timelines, side-by-side.</w:t>
      </w:r>
    </w:p>
    <w:p w14:paraId="3873F4DE" w14:textId="54B124CF" w:rsidR="00F4746F" w:rsidRPr="00F4746F" w:rsidRDefault="00F4746F" w:rsidP="00F4746F">
      <w:pPr>
        <w:numPr>
          <w:ilvl w:val="0"/>
          <w:numId w:val="5"/>
        </w:numPr>
      </w:pPr>
      <w:r w:rsidRPr="00F4746F">
        <w:t>Provid</w:t>
      </w:r>
      <w:r w:rsidR="00D221A6">
        <w:t>ing</w:t>
      </w:r>
      <w:r w:rsidRPr="00F4746F">
        <w:t xml:space="preserve"> an applet allowing more detailed searches and correlations to allow for customizing the timeline displays (one event class versus another).</w:t>
      </w:r>
    </w:p>
    <w:p w14:paraId="5385CACE" w14:textId="0BA50771" w:rsidR="00F4746F" w:rsidRPr="00F4746F" w:rsidRDefault="00D221A6" w:rsidP="00F4746F">
      <w:pPr>
        <w:numPr>
          <w:ilvl w:val="0"/>
          <w:numId w:val="5"/>
        </w:numPr>
      </w:pPr>
      <w:r w:rsidRPr="00F4746F">
        <w:t>Allow</w:t>
      </w:r>
      <w:r>
        <w:t>ing</w:t>
      </w:r>
      <w:r w:rsidR="00F4746F" w:rsidRPr="00F4746F">
        <w:t xml:space="preserve"> searches based on time or event type.</w:t>
      </w:r>
    </w:p>
    <w:p w14:paraId="11779A4E" w14:textId="77777777" w:rsidR="00F27D05" w:rsidRPr="00F27D05" w:rsidRDefault="00F27D05" w:rsidP="002F5506"/>
    <w:p w14:paraId="5863D5ED" w14:textId="4B7DB9CD" w:rsidR="002F5506" w:rsidRDefault="00507AEE" w:rsidP="002F5506">
      <w:pPr>
        <w:pStyle w:val="Heading2"/>
      </w:pPr>
      <w:bookmarkStart w:id="7" w:name="_Toc189985947"/>
      <w:r w:rsidRPr="003D66DA">
        <w:rPr>
          <w:b/>
          <w:color w:val="339966"/>
        </w:rPr>
        <w:t>System Context</w:t>
      </w:r>
      <w:r w:rsidR="00B455FA">
        <w:rPr>
          <w:b/>
          <w:color w:val="339966"/>
        </w:rPr>
        <w:t xml:space="preserve"> Diagram</w:t>
      </w:r>
      <w:bookmarkEnd w:id="7"/>
    </w:p>
    <w:p w14:paraId="16F2FD00" w14:textId="77777777" w:rsidR="00AA2CFB" w:rsidRPr="00AA2CFB" w:rsidRDefault="00AA2CFB" w:rsidP="002F5506"/>
    <w:p w14:paraId="7FC59022" w14:textId="286FA3B3" w:rsidR="00AA2CFB" w:rsidRPr="00AA2CFB" w:rsidRDefault="00B455FA" w:rsidP="008C19EF">
      <w:pPr>
        <w:jc w:val="center"/>
      </w:pPr>
      <w:r>
        <w:rPr>
          <w:noProof/>
        </w:rPr>
        <w:drawing>
          <wp:inline distT="0" distB="0" distL="0" distR="0" wp14:anchorId="5DE7DEFF" wp14:editId="76DFBF6A">
            <wp:extent cx="4981575" cy="3655461"/>
            <wp:effectExtent l="0" t="0" r="0" b="2540"/>
            <wp:docPr id="1056810946" name="Picture 1" descr="A screenshot of a time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10946" name="Picture 1" descr="A screenshot of a time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992" cy="36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681B" w14:textId="77777777" w:rsidR="003D66DA" w:rsidRDefault="003D66DA" w:rsidP="00D57040"/>
    <w:p w14:paraId="5B192D1D" w14:textId="77777777" w:rsidR="00AA2CFB" w:rsidRDefault="00AA2CFB" w:rsidP="00D57040"/>
    <w:p w14:paraId="31B93338" w14:textId="07E00171" w:rsidR="00C42831" w:rsidRDefault="000C348E" w:rsidP="002F5506">
      <w:pPr>
        <w:pStyle w:val="Heading1"/>
        <w:rPr>
          <w:b/>
        </w:rPr>
      </w:pPr>
      <w:bookmarkStart w:id="8" w:name="_Toc189985948"/>
      <w:r w:rsidRPr="00D444DF">
        <w:rPr>
          <w:b/>
        </w:rPr>
        <w:t>Schedule</w:t>
      </w:r>
      <w:bookmarkEnd w:id="8"/>
    </w:p>
    <w:p w14:paraId="1C1D0CD9" w14:textId="15BA39B9" w:rsidR="007452AF" w:rsidRPr="00F27D05" w:rsidRDefault="00E77E17" w:rsidP="00C42831">
      <w:r>
        <w:t>A separate Project Libre file includes detailed schedule information for the project.</w:t>
      </w:r>
    </w:p>
    <w:p w14:paraId="31D35531" w14:textId="77777777" w:rsidR="003D66DA" w:rsidRPr="003D66DA" w:rsidRDefault="003D66DA" w:rsidP="00FC2E87">
      <w:pPr>
        <w:rPr>
          <w:b/>
        </w:rPr>
      </w:pPr>
    </w:p>
    <w:p w14:paraId="1378126B" w14:textId="77777777" w:rsidR="000C348E" w:rsidRPr="009407F4" w:rsidRDefault="000C348E" w:rsidP="002F5506">
      <w:pPr>
        <w:pStyle w:val="Heading1"/>
        <w:rPr>
          <w:b/>
          <w:bCs/>
        </w:rPr>
      </w:pPr>
      <w:bookmarkStart w:id="9" w:name="_Toc189985949"/>
      <w:r w:rsidRPr="009407F4">
        <w:rPr>
          <w:b/>
          <w:bCs/>
        </w:rPr>
        <w:t>Staff Organization</w:t>
      </w:r>
      <w:bookmarkEnd w:id="9"/>
    </w:p>
    <w:p w14:paraId="00674FA4" w14:textId="2373CA0F" w:rsidR="000C348E" w:rsidRDefault="00C42831" w:rsidP="00C42831">
      <w:pPr>
        <w:rPr>
          <w:i/>
          <w:iCs/>
        </w:rPr>
      </w:pPr>
      <w:r w:rsidRPr="00C42831">
        <w:rPr>
          <w:i/>
          <w:iCs/>
        </w:rPr>
        <w:t>H</w:t>
      </w:r>
      <w:r w:rsidR="00250EA4" w:rsidRPr="00C42831">
        <w:rPr>
          <w:i/>
          <w:iCs/>
        </w:rPr>
        <w:t>ow is your team organized</w:t>
      </w:r>
      <w:r w:rsidR="003D66DA" w:rsidRPr="00C42831">
        <w:rPr>
          <w:i/>
          <w:iCs/>
        </w:rPr>
        <w:t>; who is the team leader and how are you organized?</w:t>
      </w:r>
    </w:p>
    <w:p w14:paraId="70EDDFF4" w14:textId="77777777" w:rsidR="00F27D05" w:rsidRDefault="00F27D05" w:rsidP="00C42831"/>
    <w:p w14:paraId="7C46ED37" w14:textId="249C87BB" w:rsidR="00F27D05" w:rsidRDefault="00FC2E87" w:rsidP="00C42831">
      <w:r>
        <w:t>T</w:t>
      </w:r>
      <w:r w:rsidR="00E52658" w:rsidRPr="00E52658">
        <w:t xml:space="preserve">he team will </w:t>
      </w:r>
      <w:r>
        <w:t>follow</w:t>
      </w:r>
      <w:r w:rsidR="00E52658" w:rsidRPr="00E52658">
        <w:t xml:space="preserve"> Agile development principles during the execution of the project.</w:t>
      </w:r>
      <w:r w:rsidR="00E52658">
        <w:t xml:space="preserve"> </w:t>
      </w:r>
      <w:r w:rsidR="00B044E9">
        <w:t>The development team members, and their roles, are listed in the following table.</w:t>
      </w:r>
    </w:p>
    <w:p w14:paraId="03FF0DF0" w14:textId="77777777" w:rsidR="00B044E9" w:rsidRDefault="00B044E9" w:rsidP="00C42831"/>
    <w:tbl>
      <w:tblPr>
        <w:tblStyle w:val="TableTheme"/>
        <w:tblW w:w="0" w:type="auto"/>
        <w:tblLook w:val="04A0" w:firstRow="1" w:lastRow="0" w:firstColumn="1" w:lastColumn="0" w:noHBand="0" w:noVBand="1"/>
      </w:tblPr>
      <w:tblGrid>
        <w:gridCol w:w="4945"/>
        <w:gridCol w:w="3240"/>
      </w:tblGrid>
      <w:tr w:rsidR="00AF13B2" w14:paraId="35BEB4C2" w14:textId="77777777" w:rsidTr="00AF13B2">
        <w:tc>
          <w:tcPr>
            <w:tcW w:w="4945" w:type="dxa"/>
          </w:tcPr>
          <w:p w14:paraId="14AC3D00" w14:textId="74BFEA00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Role</w:t>
            </w:r>
          </w:p>
        </w:tc>
        <w:tc>
          <w:tcPr>
            <w:tcW w:w="3240" w:type="dxa"/>
          </w:tcPr>
          <w:p w14:paraId="2EACF7D3" w14:textId="49B3DF1D" w:rsidR="00AF13B2" w:rsidRPr="009B2B61" w:rsidRDefault="00AF13B2" w:rsidP="00C42831">
            <w:pPr>
              <w:rPr>
                <w:b/>
                <w:bCs/>
              </w:rPr>
            </w:pPr>
            <w:r w:rsidRPr="009B2B61">
              <w:rPr>
                <w:b/>
                <w:bCs/>
              </w:rPr>
              <w:t>Team Member</w:t>
            </w:r>
          </w:p>
        </w:tc>
      </w:tr>
      <w:tr w:rsidR="00AF13B2" w14:paraId="6DCFA89C" w14:textId="77777777" w:rsidTr="00AF13B2">
        <w:tc>
          <w:tcPr>
            <w:tcW w:w="4945" w:type="dxa"/>
          </w:tcPr>
          <w:p w14:paraId="702933FD" w14:textId="4993821E" w:rsidR="00AF13B2" w:rsidRDefault="00AF13B2" w:rsidP="00C42831">
            <w:r>
              <w:t>Team leader/</w:t>
            </w:r>
            <w:r w:rsidR="00D221A6">
              <w:t>Developer</w:t>
            </w:r>
          </w:p>
        </w:tc>
        <w:tc>
          <w:tcPr>
            <w:tcW w:w="3240" w:type="dxa"/>
          </w:tcPr>
          <w:p w14:paraId="77BC75FB" w14:textId="08843A10" w:rsidR="00AF13B2" w:rsidRDefault="00AF13B2" w:rsidP="00C42831">
            <w:r>
              <w:t>Walter Ulicki</w:t>
            </w:r>
          </w:p>
        </w:tc>
      </w:tr>
      <w:tr w:rsidR="00AF13B2" w14:paraId="426C431D" w14:textId="77777777" w:rsidTr="00AF13B2">
        <w:tc>
          <w:tcPr>
            <w:tcW w:w="4945" w:type="dxa"/>
          </w:tcPr>
          <w:p w14:paraId="4008E6F8" w14:textId="55EB84C3" w:rsidR="00AF13B2" w:rsidRDefault="00AF13B2" w:rsidP="00C42831">
            <w:r>
              <w:t>Analyst/Developer</w:t>
            </w:r>
            <w:r w:rsidR="00D221A6">
              <w:t>/Database Specialist</w:t>
            </w:r>
          </w:p>
        </w:tc>
        <w:tc>
          <w:tcPr>
            <w:tcW w:w="3240" w:type="dxa"/>
          </w:tcPr>
          <w:p w14:paraId="30918532" w14:textId="72B4748C" w:rsidR="00AF13B2" w:rsidRDefault="00AF13B2" w:rsidP="00C42831">
            <w:r>
              <w:t>Dana Tryon</w:t>
            </w:r>
          </w:p>
        </w:tc>
      </w:tr>
      <w:tr w:rsidR="00AF13B2" w14:paraId="69A07AD1" w14:textId="77777777" w:rsidTr="00AF13B2">
        <w:tc>
          <w:tcPr>
            <w:tcW w:w="4945" w:type="dxa"/>
          </w:tcPr>
          <w:p w14:paraId="3FA3CB8D" w14:textId="2DE13155" w:rsidR="00AF13B2" w:rsidRDefault="00AF13B2" w:rsidP="00C42831">
            <w:r>
              <w:t>Analyst/Developer</w:t>
            </w:r>
            <w:r w:rsidR="00E9223D">
              <w:t>/Web Design Specialist</w:t>
            </w:r>
          </w:p>
        </w:tc>
        <w:tc>
          <w:tcPr>
            <w:tcW w:w="3240" w:type="dxa"/>
          </w:tcPr>
          <w:p w14:paraId="09C4C708" w14:textId="5B0F4ADB" w:rsidR="00AF13B2" w:rsidRDefault="00AF13B2" w:rsidP="00C42831">
            <w:r>
              <w:t>Alexandra Lawler</w:t>
            </w:r>
          </w:p>
        </w:tc>
      </w:tr>
      <w:tr w:rsidR="00AF13B2" w14:paraId="3984EF6C" w14:textId="77777777" w:rsidTr="00AF13B2">
        <w:tc>
          <w:tcPr>
            <w:tcW w:w="4945" w:type="dxa"/>
          </w:tcPr>
          <w:p w14:paraId="6E9B8D00" w14:textId="5B228EB1" w:rsidR="00AF13B2" w:rsidRDefault="00AF13B2" w:rsidP="00C42831">
            <w:r>
              <w:t>Analyst/Developer</w:t>
            </w:r>
            <w:r w:rsidR="00E9223D">
              <w:t xml:space="preserve">/Test and Release </w:t>
            </w:r>
            <w:proofErr w:type="spellStart"/>
            <w:r w:rsidR="00E9223D">
              <w:t>Mgr</w:t>
            </w:r>
            <w:proofErr w:type="spellEnd"/>
          </w:p>
        </w:tc>
        <w:tc>
          <w:tcPr>
            <w:tcW w:w="3240" w:type="dxa"/>
          </w:tcPr>
          <w:p w14:paraId="607D2EEF" w14:textId="15A130D4" w:rsidR="00AF13B2" w:rsidRDefault="00AF13B2" w:rsidP="00C42831">
            <w:proofErr w:type="spellStart"/>
            <w:r>
              <w:t>Gitti</w:t>
            </w:r>
            <w:proofErr w:type="spellEnd"/>
            <w:r>
              <w:t xml:space="preserve"> </w:t>
            </w:r>
            <w:proofErr w:type="spellStart"/>
            <w:r>
              <w:t>Esmailzada</w:t>
            </w:r>
            <w:proofErr w:type="spellEnd"/>
          </w:p>
        </w:tc>
      </w:tr>
    </w:tbl>
    <w:p w14:paraId="5A73E533" w14:textId="77777777" w:rsidR="00B044E9" w:rsidRPr="00F27D05" w:rsidRDefault="00B044E9" w:rsidP="00C42831"/>
    <w:p w14:paraId="166705F8" w14:textId="77777777" w:rsidR="003D66DA" w:rsidRDefault="003D66DA" w:rsidP="003D66DA">
      <w:pPr>
        <w:ind w:left="1440"/>
      </w:pPr>
    </w:p>
    <w:p w14:paraId="0E33F911" w14:textId="77777777" w:rsidR="00C42831" w:rsidRDefault="000C348E" w:rsidP="002F5506">
      <w:pPr>
        <w:pStyle w:val="Heading1"/>
      </w:pPr>
      <w:bookmarkStart w:id="10" w:name="_Toc189985950"/>
      <w:r w:rsidRPr="00D444DF">
        <w:rPr>
          <w:b/>
        </w:rPr>
        <w:t>Tracking and control mechanisms</w:t>
      </w:r>
      <w:bookmarkEnd w:id="10"/>
      <w:r w:rsidR="003D66DA">
        <w:t xml:space="preserve"> </w:t>
      </w:r>
    </w:p>
    <w:p w14:paraId="5D82EDFE" w14:textId="38BB8399" w:rsidR="00F27D05" w:rsidRDefault="00E52658" w:rsidP="00C42831">
      <w:r>
        <w:t>The latest versions of all documents, schedules</w:t>
      </w:r>
      <w:r w:rsidR="004648BC">
        <w:t>,</w:t>
      </w:r>
      <w:r>
        <w:t xml:space="preserve"> and system diagrams will be maintained on a Google drive at the following </w:t>
      </w:r>
      <w:r w:rsidR="00FA65F3">
        <w:t>Google account</w:t>
      </w:r>
      <w:r>
        <w:t xml:space="preserve">: </w:t>
      </w:r>
      <w:hyperlink r:id="rId9" w:history="1">
        <w:r w:rsidRPr="001728B3">
          <w:rPr>
            <w:rStyle w:val="Hyperlink"/>
          </w:rPr>
          <w:t>ulicki.walter@student.ccm.edu</w:t>
        </w:r>
      </w:hyperlink>
    </w:p>
    <w:p w14:paraId="4CC13831" w14:textId="77777777" w:rsidR="00E52658" w:rsidRDefault="00E52658" w:rsidP="00C42831"/>
    <w:p w14:paraId="2F07654B" w14:textId="07B00E28" w:rsidR="00E52658" w:rsidRDefault="00E52658" w:rsidP="00C42831">
      <w:r>
        <w:t xml:space="preserve">The development team </w:t>
      </w:r>
      <w:r w:rsidR="004648BC">
        <w:t>will</w:t>
      </w:r>
      <w:r>
        <w:t xml:space="preserve"> use a Slack channel </w:t>
      </w:r>
      <w:r w:rsidR="004648BC">
        <w:t>for</w:t>
      </w:r>
      <w:r>
        <w:t xml:space="preserve"> communication.  Frequent communication between team members will </w:t>
      </w:r>
      <w:r w:rsidR="005930A6">
        <w:t xml:space="preserve">enhance the team’s productivity.  The URL for the team’s Slack channel is: </w:t>
      </w:r>
      <w:hyperlink r:id="rId10" w:history="1">
        <w:r w:rsidR="00FA65F3" w:rsidRPr="001728B3">
          <w:rPr>
            <w:rStyle w:val="Hyperlink"/>
          </w:rPr>
          <w:t>https://app.slack.com/client/T08B03ZCSSZ/C08B03ZEQ2Z</w:t>
        </w:r>
      </w:hyperlink>
    </w:p>
    <w:p w14:paraId="4EDBD8CA" w14:textId="77777777" w:rsidR="00FA65F3" w:rsidRDefault="00FA65F3" w:rsidP="00C42831"/>
    <w:p w14:paraId="3CA879CE" w14:textId="165EB58C" w:rsidR="00A07427" w:rsidRDefault="00A07427" w:rsidP="00C42831">
      <w:r>
        <w:t xml:space="preserve">Software code for the TimelineXpress application will be controlled on a GitHub repository:  </w:t>
      </w:r>
      <w:hyperlink r:id="rId11" w:history="1">
        <w:r w:rsidR="00FC2E87" w:rsidRPr="001728B3">
          <w:rPr>
            <w:rStyle w:val="Hyperlink"/>
          </w:rPr>
          <w:t>https://github.com/waltu546/softwareEngineering-repo</w:t>
        </w:r>
      </w:hyperlink>
    </w:p>
    <w:p w14:paraId="69673DD2" w14:textId="77777777" w:rsidR="004648BC" w:rsidRDefault="004648BC" w:rsidP="00C42831"/>
    <w:p w14:paraId="3A5FC101" w14:textId="7C8BFECF" w:rsidR="00FA65F3" w:rsidRDefault="00FA65F3" w:rsidP="00C42831">
      <w:r>
        <w:t xml:space="preserve">Document and code reviews will be conducted through the Slack </w:t>
      </w:r>
      <w:proofErr w:type="gramStart"/>
      <w:r>
        <w:t>channel</w:t>
      </w:r>
      <w:proofErr w:type="gramEnd"/>
      <w:r>
        <w:t xml:space="preserve">, </w:t>
      </w:r>
      <w:r w:rsidR="008823C3">
        <w:t xml:space="preserve">and </w:t>
      </w:r>
      <w:r>
        <w:t>with occasional face-to-face meetings as deemed necessary by the team.</w:t>
      </w:r>
    </w:p>
    <w:p w14:paraId="5B5AF30F" w14:textId="77777777" w:rsidR="00AA2CFB" w:rsidRDefault="00AA2CFB" w:rsidP="00C42831"/>
    <w:sectPr w:rsidR="00AA2CFB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0B35E" w14:textId="77777777" w:rsidR="003A5DE1" w:rsidRDefault="003A5DE1" w:rsidP="0035559E">
      <w:r>
        <w:separator/>
      </w:r>
    </w:p>
  </w:endnote>
  <w:endnote w:type="continuationSeparator" w:id="0">
    <w:p w14:paraId="3538ADC2" w14:textId="77777777" w:rsidR="003A5DE1" w:rsidRDefault="003A5DE1" w:rsidP="00355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7574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7EA11C" w14:textId="239C65E0" w:rsidR="003B20D8" w:rsidRDefault="003B20D8" w:rsidP="003B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90FD4" w14:textId="77777777" w:rsidR="003A5DE1" w:rsidRDefault="003A5DE1" w:rsidP="0035559E">
      <w:r>
        <w:separator/>
      </w:r>
    </w:p>
  </w:footnote>
  <w:footnote w:type="continuationSeparator" w:id="0">
    <w:p w14:paraId="3D92CC18" w14:textId="77777777" w:rsidR="003A5DE1" w:rsidRDefault="003A5DE1" w:rsidP="00355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style="width:10.9pt;height:10.9pt" o:bullet="t">
        <v:imagedata r:id="rId1" o:title="bullet1"/>
      </v:shape>
    </w:pict>
  </w:numPicBullet>
  <w:numPicBullet w:numPicBulletId="1">
    <w:pict>
      <v:shape id="_x0000_i1126" type="#_x0000_t75" style="width:10.9pt;height:10.9pt" o:bullet="t">
        <v:imagedata r:id="rId2" o:title="bullet2"/>
      </v:shape>
    </w:pict>
  </w:numPicBullet>
  <w:numPicBullet w:numPicBulletId="2">
    <w:pict>
      <v:shape id="_x0000_i1127" type="#_x0000_t75" style="width:10.9pt;height:10.9pt" o:bullet="t">
        <v:imagedata r:id="rId3" o:title="bullet3"/>
      </v:shape>
    </w:pict>
  </w:numPicBullet>
  <w:abstractNum w:abstractNumId="0" w15:restartNumberingAfterBreak="0">
    <w:nsid w:val="05473112"/>
    <w:multiLevelType w:val="multilevel"/>
    <w:tmpl w:val="09DEC66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FC04EE"/>
    <w:multiLevelType w:val="hybridMultilevel"/>
    <w:tmpl w:val="7B92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7B37"/>
    <w:multiLevelType w:val="multilevel"/>
    <w:tmpl w:val="77D6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30B4B"/>
    <w:multiLevelType w:val="hybridMultilevel"/>
    <w:tmpl w:val="FFDC4E8C"/>
    <w:lvl w:ilvl="0" w:tplc="D29645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60273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04D3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2AF3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4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B82F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1CD2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2C9C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F650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7DE4E29"/>
    <w:multiLevelType w:val="hybridMultilevel"/>
    <w:tmpl w:val="5BEA8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D619B"/>
    <w:multiLevelType w:val="hybridMultilevel"/>
    <w:tmpl w:val="54129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28236434">
    <w:abstractNumId w:val="5"/>
  </w:num>
  <w:num w:numId="2" w16cid:durableId="607153782">
    <w:abstractNumId w:val="4"/>
  </w:num>
  <w:num w:numId="3" w16cid:durableId="1000042135">
    <w:abstractNumId w:val="0"/>
  </w:num>
  <w:num w:numId="4" w16cid:durableId="1912082371">
    <w:abstractNumId w:val="1"/>
  </w:num>
  <w:num w:numId="5" w16cid:durableId="608783600">
    <w:abstractNumId w:val="2"/>
  </w:num>
  <w:num w:numId="6" w16cid:durableId="1037391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3D"/>
    <w:rsid w:val="00040B43"/>
    <w:rsid w:val="00053D86"/>
    <w:rsid w:val="000C348E"/>
    <w:rsid w:val="000D3D00"/>
    <w:rsid w:val="000E5B15"/>
    <w:rsid w:val="0015273D"/>
    <w:rsid w:val="00156267"/>
    <w:rsid w:val="001735B4"/>
    <w:rsid w:val="00182A91"/>
    <w:rsid w:val="001B565A"/>
    <w:rsid w:val="00200F26"/>
    <w:rsid w:val="002037A6"/>
    <w:rsid w:val="00241FFA"/>
    <w:rsid w:val="00250EA4"/>
    <w:rsid w:val="00292DCE"/>
    <w:rsid w:val="002C6169"/>
    <w:rsid w:val="002F5506"/>
    <w:rsid w:val="0035559E"/>
    <w:rsid w:val="00384C93"/>
    <w:rsid w:val="003A5DE1"/>
    <w:rsid w:val="003B20D8"/>
    <w:rsid w:val="003D66DA"/>
    <w:rsid w:val="00402CD5"/>
    <w:rsid w:val="004648BC"/>
    <w:rsid w:val="00507AEE"/>
    <w:rsid w:val="00520140"/>
    <w:rsid w:val="00540F20"/>
    <w:rsid w:val="005429D0"/>
    <w:rsid w:val="00544A90"/>
    <w:rsid w:val="00557384"/>
    <w:rsid w:val="005930A6"/>
    <w:rsid w:val="005D162F"/>
    <w:rsid w:val="005D78A2"/>
    <w:rsid w:val="005E6B06"/>
    <w:rsid w:val="00650C8F"/>
    <w:rsid w:val="00677727"/>
    <w:rsid w:val="006D72E1"/>
    <w:rsid w:val="006F03A9"/>
    <w:rsid w:val="007452AF"/>
    <w:rsid w:val="00751A98"/>
    <w:rsid w:val="0081158C"/>
    <w:rsid w:val="008823C3"/>
    <w:rsid w:val="00882A2E"/>
    <w:rsid w:val="00892278"/>
    <w:rsid w:val="008C19EF"/>
    <w:rsid w:val="009407F4"/>
    <w:rsid w:val="0094145E"/>
    <w:rsid w:val="009B2B61"/>
    <w:rsid w:val="009D2A3E"/>
    <w:rsid w:val="00A07427"/>
    <w:rsid w:val="00A10A00"/>
    <w:rsid w:val="00A67586"/>
    <w:rsid w:val="00AA2CFB"/>
    <w:rsid w:val="00AA3C9D"/>
    <w:rsid w:val="00AF13B2"/>
    <w:rsid w:val="00B044E9"/>
    <w:rsid w:val="00B455FA"/>
    <w:rsid w:val="00B71FBC"/>
    <w:rsid w:val="00B767E9"/>
    <w:rsid w:val="00B80D43"/>
    <w:rsid w:val="00B905F0"/>
    <w:rsid w:val="00BC578B"/>
    <w:rsid w:val="00C42831"/>
    <w:rsid w:val="00C56D72"/>
    <w:rsid w:val="00D221A6"/>
    <w:rsid w:val="00D444DF"/>
    <w:rsid w:val="00D57040"/>
    <w:rsid w:val="00D87C72"/>
    <w:rsid w:val="00DD0B4A"/>
    <w:rsid w:val="00E52658"/>
    <w:rsid w:val="00E77E17"/>
    <w:rsid w:val="00E9223D"/>
    <w:rsid w:val="00F27D05"/>
    <w:rsid w:val="00F4746F"/>
    <w:rsid w:val="00FA65F3"/>
    <w:rsid w:val="00FC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104AE"/>
  <w15:docId w15:val="{8A21BA0A-CC59-4421-936A-2BF52B98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44D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D444D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D444D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D444D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D444D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D444D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D444D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Theme">
    <w:name w:val="Table Theme"/>
    <w:basedOn w:val="TableNormal"/>
    <w:rsid w:val="00D444DF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DefaultParagraphFont"/>
    <w:uiPriority w:val="99"/>
    <w:rsid w:val="00D444DF"/>
    <w:rPr>
      <w:color w:val="339933"/>
      <w:u w:val="single"/>
    </w:rPr>
  </w:style>
  <w:style w:type="character" w:styleId="FollowedHyperlink">
    <w:name w:val="FollowedHyperlink"/>
    <w:basedOn w:val="DefaultParagraphFont"/>
    <w:rsid w:val="00D444DF"/>
    <w:rPr>
      <w:color w:val="996600"/>
      <w:u w:val="single"/>
    </w:rPr>
  </w:style>
  <w:style w:type="paragraph" w:styleId="Header">
    <w:name w:val="header"/>
    <w:basedOn w:val="Normal"/>
    <w:link w:val="HeaderChar"/>
    <w:rsid w:val="003555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559E"/>
    <w:rPr>
      <w:rFonts w:ascii="Trebuchet MS" w:hAnsi="Trebuchet MS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55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59E"/>
    <w:rPr>
      <w:rFonts w:ascii="Trebuchet MS" w:hAnsi="Trebuchet MS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550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F5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506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2F550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F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E5265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82A91"/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7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6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5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waltu546/softwareEngineering-rep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.slack.com/client/T08B03ZCSSZ/C08B03ZEQ2Z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licki.walter@student.ccm.edu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Project Plan Outline</vt:lpstr>
    </vt:vector>
  </TitlesOfParts>
  <Company>CCM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Outline</dc:title>
  <dc:creator>CCM</dc:creator>
  <cp:lastModifiedBy>Betty Ulicki</cp:lastModifiedBy>
  <cp:revision>4</cp:revision>
  <dcterms:created xsi:type="dcterms:W3CDTF">2025-02-15T15:34:00Z</dcterms:created>
  <dcterms:modified xsi:type="dcterms:W3CDTF">2025-02-17T20:14:00Z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axis 011</vt:lpwstr>
  </property>
</Properties>
</file>